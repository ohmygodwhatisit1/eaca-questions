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План:</w:t>
      </w:r>
    </w:p>
    <w:p w:rsidR="00000000" w:rsidDel="00000000" w:rsidP="00000000" w:rsidRDefault="00000000" w:rsidRPr="00000000" w14:paraId="00000002">
      <w:pPr>
        <w:pStyle w:val="Heading1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1. Обзор технологии и тезис</w:t>
      </w:r>
    </w:p>
    <w:p w:rsidR="00000000" w:rsidDel="00000000" w:rsidP="00000000" w:rsidRDefault="00000000" w:rsidRPr="00000000" w14:paraId="00000003">
      <w:pPr>
        <w:pStyle w:val="Heading1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sz w:val="26"/>
          <w:szCs w:val="26"/>
          <w:rtl w:val="0"/>
        </w:rPr>
        <w:t xml:space="preserve">2. Музеи и виртуальная реальность</w:t>
      </w:r>
    </w:p>
    <w:p w:rsidR="00000000" w:rsidDel="00000000" w:rsidP="00000000" w:rsidRDefault="00000000" w:rsidRPr="00000000" w14:paraId="00000004">
      <w:pPr>
        <w:pStyle w:val="Heading1"/>
        <w:rPr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sz w:val="26"/>
          <w:szCs w:val="26"/>
          <w:rtl w:val="0"/>
        </w:rPr>
        <w:t xml:space="preserve">3. Театры и виртуальная реальность</w:t>
      </w:r>
    </w:p>
    <w:p w:rsidR="00000000" w:rsidDel="00000000" w:rsidP="00000000" w:rsidRDefault="00000000" w:rsidRPr="00000000" w14:paraId="00000005">
      <w:pPr>
        <w:pStyle w:val="Heading1"/>
        <w:rPr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sz w:val="26"/>
          <w:szCs w:val="26"/>
          <w:rtl w:val="0"/>
        </w:rPr>
        <w:t xml:space="preserve">4. Вывод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Как VR</w:t>
      </w:r>
      <w:ins w:author="Дарья Андреевна Санникова" w:id="0" w:date="2020-05-15T08:36:02Z">
        <w:r w:rsidDel="00000000" w:rsidR="00000000" w:rsidRPr="00000000">
          <w:rPr>
            <w:b w:val="1"/>
            <w:rtl w:val="0"/>
          </w:rPr>
          <w:t xml:space="preserve">-</w:t>
        </w:r>
      </w:ins>
      <w:del w:author="Дарья Андреевна Санникова" w:id="0" w:date="2020-05-15T08:36:02Z">
        <w:r w:rsidDel="00000000" w:rsidR="00000000" w:rsidRPr="00000000">
          <w:rPr>
            <w:b w:val="1"/>
            <w:rtl w:val="0"/>
          </w:rPr>
          <w:delText xml:space="preserve"> </w:delText>
        </w:r>
      </w:del>
      <w:r w:rsidDel="00000000" w:rsidR="00000000" w:rsidRPr="00000000">
        <w:rPr>
          <w:b w:val="1"/>
          <w:rtl w:val="0"/>
        </w:rPr>
        <w:t xml:space="preserve">технологии изменят культуру и как коронавирус повлияет на этот процесс?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Реальность в эпоху пандемии оказалась настолько страшной, что люди хотят спрятаться — и это естественная реакция организма на непонятную ситуацию. Виртуальная реальность позволяет сделать это законно и без вреда здоровью, а культурный контент развлечет и даст новые знания.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Виртуальная реальность — сравнительно молодая технология, которая бурно развивается и еще не достигла большой популярности в мире, а тем более в России. Если объяснить ее принцип работы коротко, то это комплекс из специального шлема и программ. Надевая очки, пользователь попадает в среду, созданную программой — это может быть Лувр, пустыня Мохаве или бар — в принципе, все</w:t>
      </w:r>
      <w:ins w:author="Дарья Андреевна Санникова" w:id="1" w:date="2020-05-15T08:40:04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что угодно разработчику.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Важно отличать VR от AR — дополненной реальности, чаще всего использующей камеру смартфона или прозрачные очки. Дополненная реальность дополняет настоящее, а не заменяет его виртуальной средой.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Эта технология способна изменить всю сферу культуры, и локдаун ей в этом поможет — </w:t>
      </w:r>
      <w:ins w:author="Дарья Андреевна Санникова" w:id="2" w:date="2020-05-15T08:40:32Z">
        <w:r w:rsidDel="00000000" w:rsidR="00000000" w:rsidRPr="00000000">
          <w:rPr>
            <w:rtl w:val="0"/>
          </w:rPr>
          <w:t xml:space="preserve">лезущие</w:t>
        </w:r>
      </w:ins>
      <w:del w:author="Дарья Андреевна Санникова" w:id="2" w:date="2020-05-15T08:40:32Z">
        <w:r w:rsidDel="00000000" w:rsidR="00000000" w:rsidRPr="00000000">
          <w:rPr>
            <w:rtl w:val="0"/>
          </w:rPr>
          <w:delText xml:space="preserve">бегающие </w:delText>
        </w:r>
      </w:del>
      <w:r w:rsidDel="00000000" w:rsidR="00000000" w:rsidRPr="00000000">
        <w:rPr>
          <w:rtl w:val="0"/>
        </w:rPr>
        <w:t xml:space="preserve">по стенам от скуки люди, в особенности представители среднего класса, способны обеспечить себя всем необходимым для виртуальной реальности; кроме того, они морально готовы к ней, а значит</w:t>
      </w:r>
      <w:ins w:author="Дарья Андреевна Санникова" w:id="3" w:date="2020-05-15T08:40:53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спрос на посещение музеев и театров</w:t>
      </w:r>
      <w:ins w:author="Дарья Андреевна Санникова" w:id="4" w:date="2020-05-15T08:40:57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не выходя из дома</w:t>
      </w:r>
      <w:ins w:author="Дарья Андреевна Санникова" w:id="5" w:date="2020-05-15T08:41:01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точно есть. Спрос рождает предложение (и никакая мировая катастрофа не изменит этой истины), поэтому на сцену должны выходить разработчики и учреждения культуры.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 они выходят — в большинстве своем в Европе, где VR использовался и до коронавируса именно в сфере культуры и образования.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Музеи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ns w:author="Дарья Андреевна Санникова" w:id="10" w:date="2020-05-15T08:48:29Z"/>
        </w:rPr>
      </w:pPr>
      <w:ins w:author="Дарья Андреевна Санникова" w:id="6" w:date="2020-05-15T08:47:06Z">
        <w:r w:rsidDel="00000000" w:rsidR="00000000" w:rsidRPr="00000000">
          <w:rPr>
            <w:b w:val="1"/>
            <w:rtl w:val="0"/>
          </w:rPr>
          <w:t xml:space="preserve">В музеях</w:t>
        </w:r>
      </w:ins>
      <w:del w:author="Дарья Андреевна Санникова" w:id="6" w:date="2020-05-15T08:47:06Z">
        <w:r w:rsidDel="00000000" w:rsidR="00000000" w:rsidRPr="00000000">
          <w:rPr>
            <w:rtl w:val="0"/>
          </w:rPr>
          <w:delText xml:space="preserve">Здесь </w:delText>
        </w:r>
      </w:del>
      <w:r w:rsidDel="00000000" w:rsidR="00000000" w:rsidRPr="00000000">
        <w:rPr>
          <w:rtl w:val="0"/>
        </w:rPr>
        <w:t xml:space="preserve">виртуальные пространства </w:t>
      </w:r>
      <w:ins w:author="Дарья Андреевна Санникова" w:id="7" w:date="2020-05-15T08:47:16Z">
        <w:r w:rsidDel="00000000" w:rsidR="00000000" w:rsidRPr="00000000">
          <w:rPr>
            <w:rtl w:val="0"/>
          </w:rPr>
          <w:t xml:space="preserve">не заменяют реальную экспозицию, а дополняют ее.</w:t>
        </w:r>
      </w:ins>
      <w:del w:author="Дарья Андреевна Санникова" w:id="7" w:date="2020-05-15T08:47:16Z">
        <w:r w:rsidDel="00000000" w:rsidR="00000000" w:rsidRPr="00000000">
          <w:rPr>
            <w:rtl w:val="0"/>
          </w:rPr>
          <w:delText xml:space="preserve">скорее дополняют реальную экспозицию, а не заменяют ее</w:delText>
        </w:r>
      </w:del>
      <w:r w:rsidDel="00000000" w:rsidR="00000000" w:rsidRPr="00000000">
        <w:rPr>
          <w:rtl w:val="0"/>
        </w:rPr>
        <w:t xml:space="preserve">. </w:t>
      </w:r>
      <w:ins w:author="Дарья Андреевна Санникова" w:id="8" w:date="2020-05-15T08:47:52Z">
        <w:commentRangeStart w:id="1"/>
        <w:r w:rsidDel="00000000" w:rsidR="00000000" w:rsidRPr="00000000">
          <w:rPr>
            <w:rtl w:val="0"/>
          </w:rPr>
          <w:t xml:space="preserve">Так, </w:t>
        </w:r>
      </w:ins>
      <w:del w:author="Дарья Андреевна Санникова" w:id="8" w:date="2020-05-15T08:47:52Z">
        <w:r w:rsidDel="00000000" w:rsidR="00000000" w:rsidRPr="00000000">
          <w:rPr>
            <w:rtl w:val="0"/>
          </w:rPr>
          <w:delText xml:space="preserve">Пример первого случая —</w:delText>
        </w:r>
      </w:del>
      <w:r w:rsidDel="00000000" w:rsidR="00000000" w:rsidRPr="00000000">
        <w:rPr>
          <w:rtl w:val="0"/>
        </w:rPr>
        <w:t xml:space="preserve"> британская Галерея Тейт дополнила выставку художника Амадео Модильяни его виртуальной мастерской. Эксперимент, проведенный </w:t>
      </w:r>
      <w:del w:author="Дарья Андреевна Санникова" w:id="9" w:date="2020-05-15T08:48:17Z">
        <w:r w:rsidDel="00000000" w:rsidR="00000000" w:rsidRPr="00000000">
          <w:rPr>
            <w:rtl w:val="0"/>
          </w:rPr>
          <w:delText xml:space="preserve">3</w:delText>
        </w:r>
      </w:del>
      <w:ins w:author="Дарья Андреевна Санникова" w:id="9" w:date="2020-05-15T08:48:17Z">
        <w:r w:rsidDel="00000000" w:rsidR="00000000" w:rsidRPr="00000000">
          <w:rPr>
            <w:rtl w:val="0"/>
          </w:rPr>
          <w:t xml:space="preserve">три</w:t>
        </w:r>
      </w:ins>
      <w:r w:rsidDel="00000000" w:rsidR="00000000" w:rsidRPr="00000000">
        <w:rPr>
          <w:rtl w:val="0"/>
        </w:rPr>
        <w:t xml:space="preserve"> года назад, прошел успешно — в рейтинге посещаемости лондонских музеев галерея поднялась с пятого на первое место. </w:t>
      </w:r>
      <w:ins w:author="Дарья Андреевна Санникова" w:id="10" w:date="2020-05-15T08:48:2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rPr>
          <w:ins w:author="Дарья Андреевна Санникова" w:id="10" w:date="2020-05-15T08:48:29Z"/>
        </w:rPr>
      </w:pPr>
      <w:ins w:author="Дарья Андреевна Санникова" w:id="10" w:date="2020-05-15T08:48:2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rPr/>
      </w:pPr>
      <w:ins w:author="Дарья Андреевна Санникова" w:id="10" w:date="2020-05-15T08:48:29Z">
        <w:commentRangeStart w:id="2"/>
        <w:r w:rsidDel="00000000" w:rsidR="00000000" w:rsidRPr="00000000">
          <w:rPr>
            <w:rtl w:val="0"/>
          </w:rPr>
          <w:t xml:space="preserve">Более актуален</w:t>
        </w:r>
      </w:ins>
      <w:del w:author="Дарья Андреевна Санникова" w:id="10" w:date="2020-05-15T08:48:29Z">
        <w:r w:rsidDel="00000000" w:rsidR="00000000" w:rsidRPr="00000000">
          <w:rPr>
            <w:rtl w:val="0"/>
          </w:rPr>
          <w:delText xml:space="preserve">Пример второго случая, более актуального </w:delText>
        </w:r>
      </w:del>
      <w:r w:rsidDel="00000000" w:rsidR="00000000" w:rsidRPr="00000000">
        <w:rPr>
          <w:rtl w:val="0"/>
        </w:rPr>
        <w:t xml:space="preserve">в нынешней обстановке </w:t>
      </w:r>
      <w:ins w:author="Дарья Андреевна Санникова" w:id="11" w:date="2020-05-15T08:51:19Z">
        <w:r w:rsidDel="00000000" w:rsidR="00000000" w:rsidRPr="00000000">
          <w:rPr>
            <w:rtl w:val="0"/>
          </w:rPr>
          <w:t xml:space="preserve">другой пример</w:t>
        </w:r>
      </w:ins>
      <w:r w:rsidDel="00000000" w:rsidR="00000000" w:rsidRPr="00000000">
        <w:rPr>
          <w:rtl w:val="0"/>
        </w:rPr>
        <w:t xml:space="preserve">— проект Google Arts &amp; Culture VR — отдельная, не связанная ни с одним существующим музеем программа с самыми известными в мире картинами и скульптурами. По данным Google, приложение установили более 100 тысяч раз — для сравнения, Лувр в 2019 году посетило 10 миллионов человек.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ns w:author="Дарья Андреевна Санникова" w:id="13" w:date="2020-05-15T09:04:33Z"/>
        </w:rPr>
      </w:pPr>
      <w:commentRangeStart w:id="3"/>
      <w:r w:rsidDel="00000000" w:rsidR="00000000" w:rsidRPr="00000000">
        <w:rPr>
          <w:rtl w:val="0"/>
        </w:rPr>
        <w:t xml:space="preserve">Музеи станут еще больше интегрироваться с виртуальной средой (чаще всего для погружения в историю или в другой конец планеты)</w:t>
      </w:r>
      <w:ins w:author="Дарья Андреевна Санникова" w:id="12" w:date="2020-05-15T09:04:44Z">
        <w:r w:rsidDel="00000000" w:rsidR="00000000" w:rsidRPr="00000000">
          <w:rPr>
            <w:rtl w:val="0"/>
          </w:rPr>
          <w:t xml:space="preserve">.</w:t>
        </w:r>
      </w:ins>
      <w:del w:author="Дарья Андреевна Санникова" w:id="12" w:date="2020-05-15T09:04:44Z">
        <w:r w:rsidDel="00000000" w:rsidR="00000000" w:rsidRPr="00000000">
          <w:rPr>
            <w:rtl w:val="0"/>
          </w:rPr>
          <w:delText xml:space="preserve">,</w:delText>
        </w:r>
      </w:del>
      <w:r w:rsidDel="00000000" w:rsidR="00000000" w:rsidRPr="00000000">
        <w:rPr>
          <w:rtl w:val="0"/>
        </w:rPr>
        <w:t xml:space="preserve"> </w:t>
      </w:r>
      <w:ins w:author="Дарья Андреевна Санникова" w:id="13" w:date="2020-05-15T09:04:3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rPr>
          <w:ins w:author="Дарья Андреевна Санникова" w:id="13" w:date="2020-05-15T09:04:33Z"/>
        </w:rPr>
      </w:pPr>
      <w:ins w:author="Дарья Андреевна Санникова" w:id="13" w:date="2020-05-15T09:04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A">
      <w:pPr>
        <w:rPr/>
      </w:pPr>
      <w:del w:author="Дарья Андреевна Санникова" w:id="13" w:date="2020-05-15T09:04:33Z">
        <w:r w:rsidDel="00000000" w:rsidR="00000000" w:rsidRPr="00000000">
          <w:rPr>
            <w:rtl w:val="0"/>
          </w:rPr>
          <w:delText xml:space="preserve">н</w:delText>
        </w:r>
      </w:del>
      <w:ins w:author="Дарья Андреевна Санникова" w:id="14" w:date="2020-05-15T09:04:33Z">
        <w:r w:rsidDel="00000000" w:rsidR="00000000" w:rsidRPr="00000000">
          <w:rPr>
            <w:rtl w:val="0"/>
          </w:rPr>
          <w:t xml:space="preserve">Н</w:t>
        </w:r>
      </w:ins>
      <w:r w:rsidDel="00000000" w:rsidR="00000000" w:rsidRPr="00000000">
        <w:rPr>
          <w:rtl w:val="0"/>
        </w:rPr>
        <w:t xml:space="preserve">о подмены ждать не стоит — в чем же тогда будет ценность и сакральность произведений искусства, если их можно увидеть у себя на кухне?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commentRangeStart w:id="4"/>
      <w:r w:rsidDel="00000000" w:rsidR="00000000" w:rsidRPr="00000000">
        <w:rPr>
          <w:i w:val="1"/>
          <w:rtl w:val="0"/>
        </w:rPr>
        <w:t xml:space="preserve">Особенность виртуального пространства — полная интерактивность, которую невозможно достигнуть в ограниченной физикой и химией реальности.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Театры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commentRangeStart w:id="5"/>
      <w:r w:rsidDel="00000000" w:rsidR="00000000" w:rsidRPr="00000000">
        <w:rPr>
          <w:rtl w:val="0"/>
        </w:rPr>
        <w:t xml:space="preserve">Большинство театров, как и музеев, делает из технологии развлечение сугубо внутри своих стен, и пока пандемия никак не поменяла ситуацию. Например, московский Театр наций под руководством Евгения Миронова в ноябре 2019 года представил VR-спектакль «Я убил царя». Написанный к премьере гид «Как смотреть спектакли в очках виртуальной реальности» гласит: «Нам важно, чтобы человек проникся, посидел на неудобном стуле в очках, которые через 20 минут начинают давить на голову, не понимал, в какую сторону смотреть. Все эти раздражающие факторы включают у зрителя эмоции». Использование </w:t>
      </w:r>
      <w:del w:author="Дарья Андреевна Санникова" w:id="15" w:date="2020-05-15T09:38:31Z">
        <w:r w:rsidDel="00000000" w:rsidR="00000000" w:rsidRPr="00000000">
          <w:rPr>
            <w:rtl w:val="0"/>
          </w:rPr>
          <w:delText xml:space="preserve">реальных </w:delText>
        </w:r>
      </w:del>
      <w:r w:rsidDel="00000000" w:rsidR="00000000" w:rsidRPr="00000000">
        <w:rPr>
          <w:rtl w:val="0"/>
        </w:rPr>
        <w:t xml:space="preserve">качеств виртуальности делает простое использование устройств театральным экспериментом, и этот опыт будет трудно повторить дома.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commentRangeStart w:id="6"/>
      <w:r w:rsidDel="00000000" w:rsidR="00000000" w:rsidRPr="00000000">
        <w:rPr>
          <w:rtl w:val="0"/>
        </w:rPr>
        <w:t xml:space="preserve">Однако и здесь есть обратная сторона — многие всемирно известные постановки есть на YouTube, который поддерживает очки виртуальной реальности, — но такой уровень погружения они предоставить не могут.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Дополнение, а не замена — этот тезис работает и в отношении использования театрами виртуальной реальности.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commentRangeStart w:id="7"/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После пандемии остро встанет денежный вопрос — это понимают и сфера культуры, и зрители. Непонятно, насколько изменятся цены на посещение театров и музеев и как отреагирует на кризис индустрия виртуальной реальности. В зависимости от этого зритель и будет выбирать, что и как смотреть.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700.787401574803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Андреевна Санникова" w:id="3" w:date="2020-05-15T09:06:1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этот аргумент абсолютно ничем не подкреплен. Нужна или статистика (например, данные о том, сколько музеев стали использовать VR в 2018 году, и сравнить с 2019-м), или чье-то экспертное авторитетное мнение. Подумайте.</w:t>
      </w:r>
    </w:p>
  </w:comment>
  <w:comment w:author="Дарья Андреевна Санникова" w:id="2" w:date="2020-05-15T08:52:47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Расскажите чуть подробнее об этом приложении: как это выглядит, что получает пользователь?</w:t>
      </w:r>
    </w:p>
  </w:comment>
  <w:comment w:author="Дарья Андреевна Санникова" w:id="1" w:date="2020-05-15T08:49:4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Хороший пример, но давайте добавим еще второй? Хочется дать понять читателям. что еще они могут получить от VR в музее.</w:t>
      </w:r>
    </w:p>
  </w:comment>
  <w:comment w:author="Дарья Андреевна Санникова" w:id="0" w:date="2020-05-15T08:46:13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поинтереснее подзаг?</w:t>
      </w:r>
    </w:p>
  </w:comment>
  <w:comment w:author="Дарья Андреевна Санникова" w:id="4" w:date="2020-05-15T09:07:21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очень понятно, зачем здесь эта мысль. Мне кажется, нужно унести ее выше, где вы пишете о том, что такое виртуальная реальность</w:t>
      </w:r>
    </w:p>
  </w:comment>
  <w:comment w:author="Дарья Андреевна Санникова" w:id="6" w:date="2020-05-15T09:46:56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не очень понятно, содержит ли VR-реальность сама постановка (то есть ее продумывает режиссер) или же можно посмотреть абсолютно любую постановку на YouTube в очках виртуальной реальности, даже если режиссер не закладывал такую возможность? В общем, пропишите этот механизм, пока он не очень понятен.</w:t>
      </w:r>
    </w:p>
  </w:comment>
  <w:comment w:author="Дарья Андреевна Санникова" w:id="7" w:date="2020-05-15T10:03:22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Борис, мне не очень нравится вывод, он супернеконкретный. И в нем сразу видно, что вы не очень осознаете цель вашего текста.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 текст очень интересный, но его "интересность" к финалу активно затухает. На мой взгляд, материал получился не о том, как VR меняет культуру и как на этот процесс влияет коронавирус - он получился про то, как культура пытается VR осваивать. Поэтому предлагаю поменять заголовок и немножко переписать лид. Коронавирус тут не будет главным фактором изменения отношений между культурой и VR, но может стать "подстегивающим" фактором. Можно это вынести в отдельную главку: посмотреть какие-то прогнозы или сформировать свой.</w:t>
      </w:r>
    </w:p>
  </w:comment>
  <w:comment w:author="Дарья Андреевна Санникова" w:id="5" w:date="2020-05-15T09:43:3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Хотелось бы еще понять, насколько VR вообще распространен в российских театрах и набирает ли обороты. Или спектакль Театра наций уникальный в этом плане, и российскому театру только предстоит понять, какие возможности может дать VR?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