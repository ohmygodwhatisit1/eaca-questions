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Контрольная по современному русскому языку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1.  Темы: «Правописание корневых и суффиксальных морфем», «Твердый и мягкий знаки в составе слова», «Правописание приставок». Вставьте пропущенные буквы, (выделить любым способом). Обратитесь к словарю с случае затруднений. 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подру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, дворня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мелочи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деву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деревя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подьячий, раз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езд, сверх аполитичный, навзнич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наотмаш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телесный, ужасный, до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атый, весну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чатый, доблес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 воин, дилетан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ский, пес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аный, во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нная игрушка, брус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атый тротуар, скворе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ник, 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серде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дребез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ащий, иску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твенный свет, иску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 мастер, кос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 мозг, кос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 человек, свис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нуть, свис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нуть (украсть), пятибал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выпускной бал, пшеничный колос. мой сверс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ник, мой ровесник, 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случай, яство на столе, блеснуть (о луче), бл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стеть (о луче, солнце), бл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 (об уме), участвовать, чу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ствовать, громко, родосский коло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грам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атика, грамотный человек, груп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кристал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ель, обез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ичать, помощник,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ьба травы, кон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юнктура, проч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уйти, печ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пироги, транс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европейский, двух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ярусный, ад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ютант, изл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жение, недор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сль, подг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ревший, 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вкусица. Бомбё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тележ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побла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лачу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аген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ство, компан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павил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вес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ма, порт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стов, пред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юбилейный, пред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явитель, 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явленный, комп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ютер, из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явленный,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бывать за границей,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бывать вовремя,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одоление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пятствий,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нарядиться,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умножить,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украсить, все без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земление,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знаться в обмане,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е/о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дать друга,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 значение,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кратить это,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вязаться к собаке,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следовать,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клоняться перед искусством,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клонить голову, сверх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зысканный, пост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мпрессионизм, без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нтересный, соч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тание, воз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ми, упасть навзнич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кий, предл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гать, опасный, безжалос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праз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ничный, сумато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вя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кий мёд, несносный человек, мя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кий, дер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кий, пром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кать под дождем, 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кровный, 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сильный, 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шумный, бли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сидящий, 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стари, ро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сказни, пре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дипломный, смотреть исподволь. Сидеть впереме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костя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ка, серде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шос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ат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ракцион, тер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аса, пер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импресарио, бизнесм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н, продюсер, 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плёнок, панц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рь, перебе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чик, изво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чик, програм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метал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онент, че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твовать гостя, пром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кашка, 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чёт, 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стилаться, 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грать, зам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рать от испуга, эксп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римент, 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фицит, зап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рать дверь, разв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ваться на ветру, прожуж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над ухом, мож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евельник, сырое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(гриб), завиз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ать, ум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лять друга, ум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лить грехи, просв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щение, торжественное посв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щение,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сытиться этим, було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ная, медал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неот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емлемая часть, 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р, плен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р, 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стро, аб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ревиатура, оп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озиция, панц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рь, прив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легия, агрес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ия, компроми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плеснуть водой, безвес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во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звание, по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делать, пр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страстный, корыс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ный, 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серт, верн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саж, алюминий, оперет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поэте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выр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щенный сад, разг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раться, бли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стоящий, ди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гармония, четырех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ярусный, им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игрант, 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игрант.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Расставьте знаки.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Чтобы выработать характер, надо воспитывать в себе волю,  так как человек без воли — игрушка в руках всякого проходимца.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Чтобы не обеднять свою жизнь, чтобы быть счастливым,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челов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 должен уметь понимать другого.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Когда видишь человека, лицо которого искажено злобой,  нужно лишь улыбнуться.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Утром Репин спешил в мастерскую и там буквально истязал себя творчеством, потому что тружеником он был беспримерным, и даже стыдился той страсти к работе,  которая заставляла его от рассвета до сумерек отдавать все силы полотнам.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Бывало, войдешь в комнату, которая была расположена под его мастерской — слышишь топот его старческих ног,  так как после каждого мазка он отходит поглядеть на свой холст.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Неизвестно, что сделал бы в своей жизни Пришвин, если бы он остался агрономом.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Если внимательно прочитать все написанное Пришвиным — убеждаешься в том, что он превосходно видел и знал природу, что писатель не успел рассказать нам о ней и сотой доли.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От людей, которые только что отложили прочитанную пришвинскую книгу, я несколько раз слышал, что его книги </w:t>
      </w:r>
      <w:ins w:author="Юлия Владимировна Сахновская" w:id="0" w:date="2020-05-01T08:14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«настоящее колдовство».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В тишине отчетливо послышалось, как простонал человек и как тяжело захрустел наст под ногами медведя,  которого необычный гул и треск выгнали из леса.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Исправьте ошибки в сочетаемости слов, грамматические ошибки.</w:t>
      </w:r>
    </w:p>
    <w:p w:rsidR="00000000" w:rsidDel="00000000" w:rsidP="00000000" w:rsidRDefault="00000000" w:rsidRPr="00000000" w14:paraId="00000011">
      <w:pPr>
        <w:tabs>
          <w:tab w:val="left" w:pos="2127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Новая эстетика, возникшая в творчестве русских художников-авангардистов, коренным образом изменила прежние «греко-римские» представления о художественной ценности искусства.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У людей, в детстве читавших русские сказки и былины, захватывало дух от богатырских подвигов.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Более надежные переносные приемники потребляют гораздо меньше энергии.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Когда после окончания школы мой друг поступит на завод, он за короткое время получит квалификацию токаря.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По словам И.Н. Крамского, у многих пейзажистов изображены на картинах деревья, вода и даже воздух — но душа чувствуется только в картине «Грачи» А.К. Саврасова.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Большинство работ молодого ученого посвящено теоретической физике.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Внутренняя сила и мужество человека воспеты в поэме А.Т. Твардовского «Василий Тёркин».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Впоследствии он даже себе не мог объяснить, что заставило его броситься перед лошадьми.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Употребление буквы « ъ» на конце слов в XIX веке было лишь данью традиции.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Юлия Владимировна Сахновская" w:id="0" w:date="2020-05-01T08:13:5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тире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