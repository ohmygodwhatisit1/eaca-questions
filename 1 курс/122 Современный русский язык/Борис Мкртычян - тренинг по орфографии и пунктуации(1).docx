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Еще только светало, когда я, стоя в тамбуре вагона, понял, что подъезжаю к родным местам. С маленьким чемоданом я вышел из поезда и зашагал по направлению к деревне прямо по траве, покрытой росой. Мне рисовались картины родного села. Торопливо ступая по узкой тропинке я представлял, как подойду к своему дому, увижу знакомую с детства улицу, старый колодец, наш палисадник с кустами жасмина, сирени и роз. Незаметно я приблизился к какому-то населенному пункту и удивленный, остановился. Места казались мне знакомыми и в то же время чужими. На самом краю села стоял дом с закрытыми ставнями. Вдоль забора росла калина. Перед окнами был заброшенный палисадник с густой растительностью. Я подошел поближе, стараясь вспомнить родительский дом, который я оставил еще в детские годы. Тогда калины не было, а росла здесь старая береза: теперь ее нет. И вдруг меня поразил знакомый узор на ставнях. Ведь я когда-то сам видел, как отец старательно выпиливал из дерева узоры, чтобы украсить дом чудесной резьбой. Несомненно, это была его работа! Теперь я больше не сомневался, что стою у родного дома. Улица была неузнаваема, выросли новые деревья, а старая береза наверное погибла. Колодца тоже не было видно. Но палисадник я узнал, хотя теперь он был не огорожен. Сирень занимала почти половину цветника, а жасмин остался только перед самым окном. Но посередине, где раньше были розы, рос могучий куст шиповника. Он весь был усеян цветами, от которых шел сильный аромат. И хотя окна были забиты, эта картина мне открыла истину: жизнь продолжается. «Да, здесь будет новая жизнь», - подумал я и подошел к калитке.</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В повествование «Вечеров на хуторе близ Диканьки» Н. В. Гоголь виртуозно ввел</w:t>
      </w:r>
    </w:p>
    <w:p w:rsidR="00000000" w:rsidDel="00000000" w:rsidP="00000000" w:rsidRDefault="00000000" w:rsidRPr="00000000" w14:paraId="00000006">
      <w:pPr>
        <w:rPr>
          <w:sz w:val="26"/>
          <w:szCs w:val="26"/>
        </w:rPr>
      </w:pPr>
      <w:r w:rsidDel="00000000" w:rsidR="00000000" w:rsidRPr="00000000">
        <w:rPr>
          <w:sz w:val="26"/>
          <w:szCs w:val="26"/>
          <w:rtl w:val="0"/>
        </w:rPr>
        <w:t xml:space="preserve">рассказчика-пасечника по прозвищу Рудой Панька. Так окрестили его миряне-хуторяне.</w:t>
      </w:r>
    </w:p>
    <w:p w:rsidR="00000000" w:rsidDel="00000000" w:rsidP="00000000" w:rsidRDefault="00000000" w:rsidRPr="00000000" w14:paraId="00000007">
      <w:pPr>
        <w:rPr>
          <w:sz w:val="26"/>
          <w:szCs w:val="26"/>
        </w:rPr>
      </w:pPr>
      <w:r w:rsidDel="00000000" w:rsidR="00000000" w:rsidRPr="00000000">
        <w:rPr>
          <w:sz w:val="26"/>
          <w:szCs w:val="26"/>
          <w:rtl w:val="0"/>
        </w:rPr>
        <w:t xml:space="preserve">В пасечниковой лачужке часто собирались добрые люди. Гостеприимство хозяина</w:t>
      </w:r>
    </w:p>
    <w:p w:rsidR="00000000" w:rsidDel="00000000" w:rsidP="00000000" w:rsidRDefault="00000000" w:rsidRPr="00000000" w14:paraId="00000008">
      <w:pPr>
        <w:rPr>
          <w:sz w:val="26"/>
          <w:szCs w:val="26"/>
        </w:rPr>
      </w:pPr>
      <w:r w:rsidDel="00000000" w:rsidR="00000000" w:rsidRPr="00000000">
        <w:rPr>
          <w:sz w:val="26"/>
          <w:szCs w:val="26"/>
          <w:rtl w:val="0"/>
        </w:rPr>
        <w:t xml:space="preserve">располагало к нескучным беседам, рассказам… Вот брезжит огонек в выбеленной</w:t>
      </w:r>
    </w:p>
    <w:p w:rsidR="00000000" w:rsidDel="00000000" w:rsidP="00000000" w:rsidRDefault="00000000" w:rsidRPr="00000000" w14:paraId="00000009">
      <w:pPr>
        <w:rPr>
          <w:sz w:val="26"/>
          <w:szCs w:val="26"/>
        </w:rPr>
      </w:pPr>
      <w:r w:rsidDel="00000000" w:rsidR="00000000" w:rsidRPr="00000000">
        <w:rPr>
          <w:sz w:val="26"/>
          <w:szCs w:val="26"/>
          <w:rtl w:val="0"/>
        </w:rPr>
        <w:t xml:space="preserve">хатке. Здесь можно услышать интересные истории, поведанные дьяком диканьской</w:t>
      </w:r>
    </w:p>
    <w:p w:rsidR="00000000" w:rsidDel="00000000" w:rsidP="00000000" w:rsidRDefault="00000000" w:rsidRPr="00000000" w14:paraId="0000000A">
      <w:pPr>
        <w:rPr>
          <w:sz w:val="26"/>
          <w:szCs w:val="26"/>
        </w:rPr>
      </w:pPr>
      <w:r w:rsidDel="00000000" w:rsidR="00000000" w:rsidRPr="00000000">
        <w:rPr>
          <w:sz w:val="26"/>
          <w:szCs w:val="26"/>
          <w:rtl w:val="0"/>
        </w:rPr>
        <w:t xml:space="preserve">церкви, который славился своей аккуратностью. Он никогда не утирал нос полой своего балахона, вынимал из-за пазухи аккуратно сложенный платочек, расшитый по всем краям красными нитками, и</w:t>
      </w:r>
      <w:ins w:author="Юлия Владимировна Сахновская" w:id="0" w:date="2020-04-06T07:57:04Z">
        <w:r w:rsidDel="00000000" w:rsidR="00000000" w:rsidRPr="00000000">
          <w:rPr>
            <w:sz w:val="26"/>
            <w:szCs w:val="26"/>
            <w:rtl w:val="0"/>
          </w:rPr>
          <w:t xml:space="preserve">,</w:t>
        </w:r>
      </w:ins>
      <w:r w:rsidDel="00000000" w:rsidR="00000000" w:rsidRPr="00000000">
        <w:rPr>
          <w:sz w:val="26"/>
          <w:szCs w:val="26"/>
          <w:rtl w:val="0"/>
        </w:rPr>
        <w:t xml:space="preserve"> исправивши что следует </w:t>
      </w:r>
      <w:ins w:author="Юлия Владимировна Сахновская" w:id="1" w:date="2020-04-06T07:57:13Z">
        <w:r w:rsidDel="00000000" w:rsidR="00000000" w:rsidRPr="00000000">
          <w:rPr>
            <w:sz w:val="26"/>
            <w:szCs w:val="26"/>
            <w:rtl w:val="0"/>
          </w:rPr>
          <w:t xml:space="preserve">,</w:t>
        </w:r>
      </w:ins>
      <w:r w:rsidDel="00000000" w:rsidR="00000000" w:rsidRPr="00000000">
        <w:rPr>
          <w:sz w:val="26"/>
          <w:szCs w:val="26"/>
          <w:rtl w:val="0"/>
        </w:rPr>
        <w:t xml:space="preserve">складывал его снова. Часто</w:t>
      </w:r>
    </w:p>
    <w:p w:rsidR="00000000" w:rsidDel="00000000" w:rsidP="00000000" w:rsidRDefault="00000000" w:rsidRPr="00000000" w14:paraId="0000000B">
      <w:pPr>
        <w:rPr>
          <w:sz w:val="26"/>
          <w:szCs w:val="26"/>
        </w:rPr>
      </w:pPr>
      <w:r w:rsidDel="00000000" w:rsidR="00000000" w:rsidRPr="00000000">
        <w:rPr>
          <w:sz w:val="26"/>
          <w:szCs w:val="26"/>
          <w:rtl w:val="0"/>
        </w:rPr>
        <w:t xml:space="preserve">приходили добрые люди к пасечнику накануне праздничного дня. Н. В. Гоголь</w:t>
      </w:r>
    </w:p>
    <w:p w:rsidR="00000000" w:rsidDel="00000000" w:rsidP="00000000" w:rsidRDefault="00000000" w:rsidRPr="00000000" w14:paraId="0000000C">
      <w:pPr>
        <w:rPr>
          <w:sz w:val="26"/>
          <w:szCs w:val="26"/>
        </w:rPr>
      </w:pPr>
      <w:r w:rsidDel="00000000" w:rsidR="00000000" w:rsidRPr="00000000">
        <w:rPr>
          <w:sz w:val="26"/>
          <w:szCs w:val="26"/>
          <w:rtl w:val="0"/>
        </w:rPr>
        <w:t xml:space="preserve">мастерски передает нравы малороссиян. Мы чувствуем искренний юмор, удальство и в</w:t>
      </w:r>
    </w:p>
    <w:p w:rsidR="00000000" w:rsidDel="00000000" w:rsidP="00000000" w:rsidRDefault="00000000" w:rsidRPr="00000000" w14:paraId="0000000D">
      <w:pPr>
        <w:rPr>
          <w:sz w:val="26"/>
          <w:szCs w:val="26"/>
        </w:rPr>
      </w:pPr>
      <w:r w:rsidDel="00000000" w:rsidR="00000000" w:rsidRPr="00000000">
        <w:rPr>
          <w:sz w:val="26"/>
          <w:szCs w:val="26"/>
          <w:rtl w:val="0"/>
        </w:rPr>
        <w:t xml:space="preserve">то же время мудрость этого народа. Все люди – талантливые балагуры, выдумщики;</w:t>
      </w:r>
    </w:p>
    <w:p w:rsidR="00000000" w:rsidDel="00000000" w:rsidP="00000000" w:rsidRDefault="00000000" w:rsidRPr="00000000" w14:paraId="0000000E">
      <w:pPr>
        <w:rPr>
          <w:sz w:val="26"/>
          <w:szCs w:val="26"/>
        </w:rPr>
      </w:pPr>
      <w:r w:rsidDel="00000000" w:rsidR="00000000" w:rsidRPr="00000000">
        <w:rPr>
          <w:sz w:val="26"/>
          <w:szCs w:val="26"/>
          <w:rtl w:val="0"/>
        </w:rPr>
        <w:t xml:space="preserve">здесь есть чему поучиться любому ученому мужу и доблестному писателю-сатирику.</w:t>
      </w:r>
    </w:p>
    <w:p w:rsidR="00000000" w:rsidDel="00000000" w:rsidP="00000000" w:rsidRDefault="00000000" w:rsidRPr="00000000" w14:paraId="0000000F">
      <w:pPr>
        <w:rPr>
          <w:sz w:val="26"/>
          <w:szCs w:val="26"/>
        </w:rPr>
      </w:pPr>
      <w:r w:rsidDel="00000000" w:rsidR="00000000" w:rsidRPr="00000000">
        <w:rPr>
          <w:sz w:val="26"/>
          <w:szCs w:val="26"/>
          <w:rtl w:val="0"/>
        </w:rPr>
        <w:t xml:space="preserve">Рассказчик Рудый Панька доверительно обращается к читателю, приглашая его заехать на Диканьку — путь будет «</w:t>
      </w:r>
      <w:ins w:author="Юлия Владимировна Сахновская" w:id="2" w:date="2020-04-06T07:54:39Z">
        <w:r w:rsidDel="00000000" w:rsidR="00000000" w:rsidRPr="00000000">
          <w:rPr>
            <w:sz w:val="26"/>
            <w:szCs w:val="26"/>
            <w:rtl w:val="0"/>
          </w:rPr>
          <w:t xml:space="preserve">прямехонько</w:t>
        </w:r>
      </w:ins>
      <w:del w:author="Юлия Владимировна Сахновская" w:id="2" w:date="2020-04-06T07:54:39Z">
        <w:r w:rsidDel="00000000" w:rsidR="00000000" w:rsidRPr="00000000">
          <w:rPr>
            <w:sz w:val="26"/>
            <w:szCs w:val="26"/>
            <w:rtl w:val="0"/>
          </w:rPr>
          <w:delText xml:space="preserve">премехонько</w:delText>
        </w:r>
      </w:del>
      <w:r w:rsidDel="00000000" w:rsidR="00000000" w:rsidRPr="00000000">
        <w:rPr>
          <w:sz w:val="26"/>
          <w:szCs w:val="26"/>
          <w:rtl w:val="0"/>
        </w:rPr>
        <w:t xml:space="preserve"> по столбовой дороге». Звучит своеобразное обращение селянина к горожанину. Как гостеприимен и добросердечен Рудый Панько!</w:t>
      </w:r>
    </w:p>
    <w:p w:rsidR="00000000" w:rsidDel="00000000" w:rsidP="00000000" w:rsidRDefault="00000000" w:rsidRPr="00000000" w14:paraId="00000010">
      <w:pPr>
        <w:rPr>
          <w:sz w:val="26"/>
          <w:szCs w:val="26"/>
        </w:rPr>
      </w:pPr>
      <w:r w:rsidDel="00000000" w:rsidR="00000000" w:rsidRPr="00000000">
        <w:rPr>
          <w:sz w:val="26"/>
          <w:szCs w:val="26"/>
          <w:rtl w:val="0"/>
        </w:rPr>
        <w:t xml:space="preserve">Читатель как бы попадает в сказку, где может оказаться реальной скатерть-самобранка с всевозможными </w:t>
      </w:r>
      <w:r w:rsidDel="00000000" w:rsidR="00000000" w:rsidRPr="00000000">
        <w:rPr>
          <w:sz w:val="26"/>
          <w:szCs w:val="26"/>
          <w:rtl w:val="0"/>
          <w:rPrChange w:author="Юлия Владимировна Сахновская" w:id="3" w:date="2020-04-06T07:55:24Z">
            <w:rPr>
              <w:sz w:val="26"/>
              <w:szCs w:val="26"/>
            </w:rPr>
          </w:rPrChange>
        </w:rPr>
        <w:t xml:space="preserve">я</w:t>
      </w:r>
      <w:del w:author="Юлия Владимировна Сахновская" w:id="4" w:date="2020-04-06T07:57:44Z">
        <w:r w:rsidDel="00000000" w:rsidR="00000000" w:rsidRPr="00000000">
          <w:rPr>
            <w:sz w:val="26"/>
            <w:szCs w:val="26"/>
            <w:rtl w:val="0"/>
            <w:rPrChange w:author="Юлия Владимировна Сахновская" w:id="3" w:date="2020-04-06T07:55:24Z">
              <w:rPr>
                <w:sz w:val="26"/>
                <w:szCs w:val="26"/>
              </w:rPr>
            </w:rPrChange>
          </w:rPr>
          <w:delText xml:space="preserve">в</w:delText>
        </w:r>
      </w:del>
      <w:r w:rsidDel="00000000" w:rsidR="00000000" w:rsidRPr="00000000">
        <w:rPr>
          <w:sz w:val="26"/>
          <w:szCs w:val="26"/>
          <w:rtl w:val="0"/>
          <w:rPrChange w:author="Юлия Владимировна Сахновская" w:id="3" w:date="2020-04-06T07:55:24Z">
            <w:rPr>
              <w:sz w:val="26"/>
              <w:szCs w:val="26"/>
            </w:rPr>
          </w:rPrChange>
        </w:rPr>
        <w:t xml:space="preserve">ствами</w:t>
      </w:r>
      <w:r w:rsidDel="00000000" w:rsidR="00000000" w:rsidRPr="00000000">
        <w:rPr>
          <w:sz w:val="26"/>
          <w:szCs w:val="26"/>
          <w:rtl w:val="0"/>
        </w:rPr>
        <w:t xml:space="preserve">: медовыми коврижками, сахарными пряниками и теплыми</w:t>
      </w:r>
    </w:p>
    <w:p w:rsidR="00000000" w:rsidDel="00000000" w:rsidP="00000000" w:rsidRDefault="00000000" w:rsidRPr="00000000" w14:paraId="00000011">
      <w:pPr>
        <w:rPr>
          <w:sz w:val="26"/>
          <w:szCs w:val="26"/>
        </w:rPr>
      </w:pPr>
      <w:r w:rsidDel="00000000" w:rsidR="00000000" w:rsidRPr="00000000">
        <w:rPr>
          <w:sz w:val="26"/>
          <w:szCs w:val="26"/>
          <w:rtl w:val="0"/>
        </w:rPr>
        <w:t xml:space="preserve">лепешками. А как прекрасен тонкий аромат меда, чистого как слюда. «А пили ли вы</w:t>
      </w:r>
    </w:p>
    <w:p w:rsidR="00000000" w:rsidDel="00000000" w:rsidP="00000000" w:rsidRDefault="00000000" w:rsidRPr="00000000" w14:paraId="00000012">
      <w:pPr>
        <w:rPr>
          <w:sz w:val="26"/>
          <w:szCs w:val="26"/>
        </w:rPr>
      </w:pPr>
      <w:r w:rsidDel="00000000" w:rsidR="00000000" w:rsidRPr="00000000">
        <w:rPr>
          <w:sz w:val="26"/>
          <w:szCs w:val="26"/>
          <w:rtl w:val="0"/>
        </w:rPr>
        <w:t xml:space="preserve">господа грушевый квас с терновыми ягодами или варенуху с изюмом и сливами»</w:t>
      </w:r>
      <w:ins w:author="Юлия Владимировна Сахновская" w:id="5" w:date="2020-04-06T07:57:56Z">
        <w:r w:rsidDel="00000000" w:rsidR="00000000" w:rsidRPr="00000000">
          <w:rPr>
            <w:sz w:val="26"/>
            <w:szCs w:val="26"/>
            <w:rtl w:val="0"/>
          </w:rPr>
          <w:t xml:space="preserve">,</w:t>
        </w:r>
      </w:ins>
      <w:r w:rsidDel="00000000" w:rsidR="00000000" w:rsidRPr="00000000">
        <w:rPr>
          <w:sz w:val="26"/>
          <w:szCs w:val="26"/>
          <w:rtl w:val="0"/>
        </w:rPr>
        <w:t xml:space="preserve"> - восклицает рассказчик. Мир реальный и фантастический в творчестве Гоголя обретает</w:t>
      </w:r>
    </w:p>
    <w:p w:rsidR="00000000" w:rsidDel="00000000" w:rsidP="00000000" w:rsidRDefault="00000000" w:rsidRPr="00000000" w14:paraId="00000013">
      <w:pPr>
        <w:rPr>
          <w:sz w:val="26"/>
          <w:szCs w:val="26"/>
        </w:rPr>
      </w:pPr>
      <w:r w:rsidDel="00000000" w:rsidR="00000000" w:rsidRPr="00000000">
        <w:rPr>
          <w:sz w:val="26"/>
          <w:szCs w:val="26"/>
          <w:rtl w:val="0"/>
        </w:rPr>
        <w:t xml:space="preserve">какую-то тайну. Его проза под стать музыкальным и поэтическим метаморфозам.</w:t>
      </w:r>
    </w:p>
    <w:p w:rsidR="00000000" w:rsidDel="00000000" w:rsidP="00000000" w:rsidRDefault="00000000" w:rsidRPr="00000000" w14:paraId="00000014">
      <w:pPr>
        <w:rPr>
          <w:sz w:val="26"/>
          <w:szCs w:val="26"/>
        </w:rPr>
      </w:pPr>
      <w:r w:rsidDel="00000000" w:rsidR="00000000" w:rsidRPr="00000000">
        <w:rPr>
          <w:sz w:val="26"/>
          <w:szCs w:val="26"/>
          <w:rtl w:val="0"/>
        </w:rPr>
        <w:t xml:space="preserve">Поражает также талант бытописателя. Гоголь смог передать мельчайшие подробности</w:t>
      </w:r>
    </w:p>
    <w:p w:rsidR="00000000" w:rsidDel="00000000" w:rsidP="00000000" w:rsidRDefault="00000000" w:rsidRPr="00000000" w14:paraId="00000015">
      <w:pPr>
        <w:rPr>
          <w:sz w:val="26"/>
          <w:szCs w:val="26"/>
        </w:rPr>
      </w:pPr>
      <w:r w:rsidDel="00000000" w:rsidR="00000000" w:rsidRPr="00000000">
        <w:rPr>
          <w:sz w:val="26"/>
          <w:szCs w:val="26"/>
          <w:rtl w:val="0"/>
        </w:rPr>
        <w:t xml:space="preserve">быта украинского народа и в то же время создать особенную лирическую атмосферу,</w:t>
      </w:r>
    </w:p>
    <w:p w:rsidR="00000000" w:rsidDel="00000000" w:rsidP="00000000" w:rsidRDefault="00000000" w:rsidRPr="00000000" w14:paraId="00000016">
      <w:pPr>
        <w:rPr>
          <w:sz w:val="26"/>
          <w:szCs w:val="26"/>
        </w:rPr>
      </w:pPr>
      <w:r w:rsidDel="00000000" w:rsidR="00000000" w:rsidRPr="00000000">
        <w:rPr>
          <w:sz w:val="26"/>
          <w:szCs w:val="26"/>
          <w:rtl w:val="0"/>
        </w:rPr>
        <w:t xml:space="preserve">окружающую рассказчика и его героев.</w:t>
        <w:br w:type="textWrapping"/>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Ольга Ильинская – одна из главных героинь романа Гончарова «Обломов». Она не была красавицей. В ней не было «яркого колорита щек и губ», чтобы сразу производить незабываемое впечатление. Не было в ней горящих лучами глаз, ни жемчужных зубов, ни миниатюрных рук. Но казалось, что она своим поведением и видом воплощала гармонию и грацию, притом все ее движения были полны некоего величия. Она могла привлечь любого своим артистизмом и голосом, потому и бывала часто в центре всеобщего внимания. В ее зорком взгляде всегда светилось «присутствие говорящей мысли», именно поэтому над одной из ее бровей была видна маленькая складка, будто таившая в себе какую-то мысль. Взгляд ее также был пытлив и настойчив, оттого так надолго запомнился Обломову, притом даже напугал его. Лучшим другом Ольги был Штольц, потому что только он мог найти ответ на любой вопрос, возникавший у нее. Ольга, так же как и Штольц, была отнюдь не пессимистичным человеком, любила шутки. Смех Ольги был громок, но не то что бы вызывающ и вульгарен, а наоборот, даже заразителен. Ольга не представляла, что бы она делала если бы Штольц так часто не посещал ее. Только с ним она могла чувствовать себя также спокойно, как и с родной тетушкой. В Ольге не было жеманства, кокетства, никакой лжи и «мишуры», за то не одну мазурку она просидела одна. Она мало с кем общалась и разговаривала, прослыв за то «простой, не глубокой». Ольга была упряма и настойчива в достижении поставленной цели, поэтому строго выполняла наставление Штольца отвлекать Обломова и как можно реже давать ему ложиться на диван. Но, чтобы довести до конца такое дело понадобилась бы, наверное, не одна Ольга. Что бы ни делала молодая Ильинская, Обломов все равно не смог вычеркнуть из своей памяти Обломовку и убежать от «обломовщины». Ольга исполнила роль «путеводной звезды» в жизни Ильи Ильича насколько это было возможно, но так и не смогла спасти его от апатии и прозябания. Зачем было приложено так много тщетных усилий? Ольга не знала, но выйдя замуж за Штольца она еще долго не могла забыть искреннего, кроткого и влюбленного в нее Обломова. Пшеницына была женщиной лет тридцати, притом уже вдова с двумя детьми от первого мужа. Своей внешностью она напоминала типичную деревенскую женщину, а ее хозяйство и дом тоже были какими-то деревенскими. Она не обладала таким острым умом, какой был у Ольги, зато это сполна компенсировали добро и простодушие. Пшеницына была «бела и полна в лице, поэтому румянец не мог пробиться сквозь щеки. Черты ее лица не были выразительными, причем бровей почти совсем не было видно, зато руки ее, большие и полные с ямочками на локтях, делали ее похожей на графиню. Кухня и домашнее хозяйство оказались ее самыми любимыми занятиями, поэтому всегда в доме было уютно и опрятно. За что бы ни взялась Пшеницына — все «горело» у нее в руках. Гостей в своем доме она принимала редко, да и зачем ей это было нужно? Только брат и кум ее были частыми посетителями в доме на Выборгской стороне. После приезда Обломова многое в этом доме изменилось, причем более всего изменилась сама хозяйка. Она стала более заботливой, по тому или иному вопросу часто советовалась с Акулиной и с Анисьей, готовила так же вкусно, как и во многих барских домах, ухаживала за Ильей Ильичом. Самому Обломову понравилась такая жизнь, напоминающая Обломовку. Также нравилась ему и сама хозяйка – такая спокойная, тихая, не</w:t>
      </w:r>
      <w:ins w:author="Юлия Владимировна Сахновская" w:id="6" w:date="2020-04-06T07:59:36Z">
        <w:r w:rsidDel="00000000" w:rsidR="00000000" w:rsidRPr="00000000">
          <w:rPr>
            <w:sz w:val="26"/>
            <w:szCs w:val="26"/>
            <w:rtl w:val="0"/>
          </w:rPr>
          <w:t xml:space="preserve"> </w:t>
        </w:r>
      </w:ins>
      <w:r w:rsidDel="00000000" w:rsidR="00000000" w:rsidRPr="00000000">
        <w:rPr>
          <w:sz w:val="26"/>
          <w:szCs w:val="26"/>
          <w:rtl w:val="0"/>
        </w:rPr>
        <w:t xml:space="preserve">отрывающая его от мечтаний и сна женщина. После свадьбы Обломова с Пшеницыной жизнь на Выборгской стороне потекла так же тихо и спокойно, как представлялась Обломову. Возможно он нашел свой идеал, свою спутницу жизни, свою любовь. Теперь он мог не читать целые тома книг, как это было при Ольге, да и зачем это было нужно Пшеницыной?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